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1C5B" w:rsidRPr="00425BA3" w:rsidRDefault="00BE7616">
      <w:pPr>
        <w:jc w:val="center"/>
        <w:rPr>
          <w:rFonts w:ascii="Times New Roman" w:hAnsi="Times New Roman" w:cs="Times New Roman"/>
          <w:sz w:val="24"/>
          <w:szCs w:val="24"/>
          <w:rPrChange w:id="0" w:author="Andrew Tharler" w:date="2021-11-18T18:40:00Z">
            <w:rPr>
              <w:sz w:val="24"/>
              <w:szCs w:val="24"/>
            </w:rPr>
          </w:rPrChange>
        </w:rPr>
      </w:pPr>
      <w:commentRangeStart w:id="1"/>
      <w:r w:rsidRPr="00425BA3">
        <w:rPr>
          <w:rFonts w:ascii="Times New Roman" w:hAnsi="Times New Roman" w:cs="Times New Roman"/>
          <w:sz w:val="24"/>
          <w:szCs w:val="24"/>
          <w:rPrChange w:id="2" w:author="Andrew Tharler" w:date="2021-11-18T18:40:00Z">
            <w:rPr>
              <w:sz w:val="24"/>
              <w:szCs w:val="24"/>
            </w:rPr>
          </w:rPrChange>
        </w:rPr>
        <w:t>Rough Draft</w:t>
      </w:r>
      <w:r w:rsidRPr="00425BA3">
        <w:rPr>
          <w:rFonts w:ascii="Times New Roman" w:hAnsi="Times New Roman" w:cs="Times New Roman"/>
          <w:sz w:val="24"/>
          <w:szCs w:val="24"/>
          <w:rPrChange w:id="3" w:author="Andrew Tharler" w:date="2021-11-18T18:40:00Z">
            <w:rPr>
              <w:sz w:val="24"/>
              <w:szCs w:val="24"/>
            </w:rPr>
          </w:rPrChange>
        </w:rPr>
        <w:tab/>
      </w:r>
      <w:commentRangeEnd w:id="1"/>
      <w:r w:rsidR="00D32703">
        <w:rPr>
          <w:rStyle w:val="CommentReference"/>
        </w:rPr>
        <w:commentReference w:id="1"/>
      </w:r>
    </w:p>
    <w:p w14:paraId="00000002" w14:textId="77777777" w:rsidR="00B31C5B" w:rsidRPr="00425BA3" w:rsidRDefault="00B31C5B">
      <w:pPr>
        <w:rPr>
          <w:rFonts w:ascii="Times New Roman" w:hAnsi="Times New Roman" w:cs="Times New Roman"/>
          <w:rPrChange w:id="4" w:author="Andrew Tharler" w:date="2021-11-18T18:40:00Z">
            <w:rPr/>
          </w:rPrChange>
        </w:rPr>
      </w:pPr>
    </w:p>
    <w:p w14:paraId="00000003" w14:textId="77777777" w:rsidR="00B31C5B" w:rsidRPr="00425BA3" w:rsidRDefault="00B31C5B">
      <w:pPr>
        <w:rPr>
          <w:rFonts w:ascii="Times New Roman" w:hAnsi="Times New Roman" w:cs="Times New Roman"/>
          <w:rPrChange w:id="5" w:author="Andrew Tharler" w:date="2021-11-18T18:40:00Z">
            <w:rPr/>
          </w:rPrChange>
        </w:rPr>
      </w:pPr>
    </w:p>
    <w:p w14:paraId="00000004" w14:textId="1F404740" w:rsidR="00B31C5B" w:rsidRPr="00425BA3" w:rsidDel="00BE7616" w:rsidRDefault="00BE7616">
      <w:pPr>
        <w:spacing w:line="480" w:lineRule="auto"/>
        <w:ind w:firstLine="720"/>
        <w:rPr>
          <w:del w:id="6" w:author="Andrew Tharler" w:date="2021-11-18T18:51:00Z"/>
          <w:rFonts w:ascii="Times New Roman" w:hAnsi="Times New Roman" w:cs="Times New Roman"/>
          <w:sz w:val="24"/>
          <w:szCs w:val="24"/>
          <w:rPrChange w:id="7" w:author="Andrew Tharler" w:date="2021-11-18T18:40:00Z">
            <w:rPr>
              <w:del w:id="8" w:author="Andrew Tharler" w:date="2021-11-18T18:51:00Z"/>
              <w:sz w:val="24"/>
              <w:szCs w:val="24"/>
            </w:rPr>
          </w:rPrChange>
        </w:rPr>
      </w:pPr>
      <w:r w:rsidRPr="00425BA3">
        <w:rPr>
          <w:rFonts w:ascii="Times New Roman" w:hAnsi="Times New Roman" w:cs="Times New Roman"/>
          <w:sz w:val="24"/>
          <w:szCs w:val="24"/>
          <w:rPrChange w:id="9" w:author="Andrew Tharler" w:date="2021-11-18T18:40:00Z">
            <w:rPr>
              <w:sz w:val="24"/>
              <w:szCs w:val="24"/>
            </w:rPr>
          </w:rPrChange>
        </w:rPr>
        <w:t xml:space="preserve">History is remembered and passed down through countless ways, whether that be written accords, personal narratives, or artifacts that are studied. Not only is history remembered, but it is also destroyed and forgotten, whether purposeful or not. Burial grounds bridge this gap between forgotten and remembered history. Looking into gravestones can give us insight into trends and patterns which have not been documented. In 19th and 20th century Durham, wealth inequalities between white and black </w:t>
      </w:r>
      <w:ins w:id="10" w:author="Andrew Tharler" w:date="2021-11-18T18:41:00Z">
        <w:r w:rsidR="00425BA3">
          <w:rPr>
            <w:rFonts w:ascii="Times New Roman" w:hAnsi="Times New Roman" w:cs="Times New Roman"/>
            <w:sz w:val="24"/>
            <w:szCs w:val="24"/>
          </w:rPr>
          <w:t xml:space="preserve">communities </w:t>
        </w:r>
      </w:ins>
      <w:r w:rsidRPr="00BE7616">
        <w:rPr>
          <w:rFonts w:ascii="Times New Roman" w:hAnsi="Times New Roman" w:cs="Times New Roman"/>
          <w:sz w:val="24"/>
          <w:szCs w:val="24"/>
        </w:rPr>
        <w:t xml:space="preserve">can be observed in burial practices through a multitude of ways. </w:t>
      </w:r>
      <w:commentRangeStart w:id="11"/>
      <w:proofErr w:type="gramStart"/>
      <w:r w:rsidRPr="00BE7616">
        <w:rPr>
          <w:rFonts w:ascii="Times New Roman" w:hAnsi="Times New Roman" w:cs="Times New Roman"/>
          <w:sz w:val="24"/>
          <w:szCs w:val="24"/>
        </w:rPr>
        <w:t>In particular at</w:t>
      </w:r>
      <w:proofErr w:type="gramEnd"/>
      <w:r w:rsidRPr="00BE7616">
        <w:rPr>
          <w:rFonts w:ascii="Times New Roman" w:hAnsi="Times New Roman" w:cs="Times New Roman"/>
          <w:sz w:val="24"/>
          <w:szCs w:val="24"/>
        </w:rPr>
        <w:t xml:space="preserve"> Maplewood and Geer Cemetery</w:t>
      </w:r>
      <w:ins w:id="12" w:author="Andrew Tharler" w:date="2021-11-18T18:41:00Z">
        <w:r w:rsidR="00425BA3">
          <w:rPr>
            <w:rFonts w:ascii="Times New Roman" w:hAnsi="Times New Roman" w:cs="Times New Roman"/>
            <w:sz w:val="24"/>
            <w:szCs w:val="24"/>
          </w:rPr>
          <w:t>,</w:t>
        </w:r>
      </w:ins>
      <w:r w:rsidRPr="00BE7616">
        <w:rPr>
          <w:rFonts w:ascii="Times New Roman" w:hAnsi="Times New Roman" w:cs="Times New Roman"/>
          <w:sz w:val="24"/>
          <w:szCs w:val="24"/>
        </w:rPr>
        <w:t xml:space="preserve"> which were separated by race, observations can be made </w:t>
      </w:r>
      <w:del w:id="13" w:author="Andrew Tharler" w:date="2021-11-18T18:41:00Z">
        <w:r w:rsidRPr="00BE7616" w:rsidDel="00425BA3">
          <w:rPr>
            <w:rFonts w:ascii="Times New Roman" w:hAnsi="Times New Roman" w:cs="Times New Roman"/>
            <w:sz w:val="24"/>
            <w:szCs w:val="24"/>
          </w:rPr>
          <w:delText xml:space="preserve">right away </w:delText>
        </w:r>
      </w:del>
      <w:r w:rsidRPr="00BE7616">
        <w:rPr>
          <w:rFonts w:ascii="Times New Roman" w:hAnsi="Times New Roman" w:cs="Times New Roman"/>
          <w:sz w:val="24"/>
          <w:szCs w:val="24"/>
        </w:rPr>
        <w:t xml:space="preserve">looking at materials of grave markers, size and design of them, and even looking at the current condition of the graveyards today. Not only are trends realized looking at the physical </w:t>
      </w:r>
      <w:proofErr w:type="gramStart"/>
      <w:r w:rsidRPr="00BE7616">
        <w:rPr>
          <w:rFonts w:ascii="Times New Roman" w:hAnsi="Times New Roman" w:cs="Times New Roman"/>
          <w:sz w:val="24"/>
          <w:szCs w:val="24"/>
        </w:rPr>
        <w:t>remains, but</w:t>
      </w:r>
      <w:proofErr w:type="gramEnd"/>
      <w:r w:rsidRPr="00BE7616">
        <w:rPr>
          <w:rFonts w:ascii="Times New Roman" w:hAnsi="Times New Roman" w:cs="Times New Roman"/>
          <w:sz w:val="24"/>
          <w:szCs w:val="24"/>
        </w:rPr>
        <w:t xml:space="preserve"> studying the marker's inscriptions more closely can reveal economic differences. </w:t>
      </w:r>
      <w:commentRangeEnd w:id="11"/>
      <w:r w:rsidR="00425BA3">
        <w:rPr>
          <w:rStyle w:val="CommentReference"/>
        </w:rPr>
        <w:commentReference w:id="11"/>
      </w:r>
    </w:p>
    <w:p w14:paraId="00000005" w14:textId="77777777" w:rsidR="00B31C5B" w:rsidRPr="00425BA3" w:rsidRDefault="00B31C5B">
      <w:pPr>
        <w:spacing w:line="480" w:lineRule="auto"/>
        <w:ind w:firstLine="720"/>
        <w:rPr>
          <w:rFonts w:ascii="Times New Roman" w:hAnsi="Times New Roman" w:cs="Times New Roman"/>
          <w:sz w:val="24"/>
          <w:szCs w:val="24"/>
          <w:rPrChange w:id="14" w:author="Andrew Tharler" w:date="2021-11-18T18:40:00Z">
            <w:rPr>
              <w:sz w:val="24"/>
              <w:szCs w:val="24"/>
            </w:rPr>
          </w:rPrChange>
        </w:rPr>
      </w:pPr>
    </w:p>
    <w:p w14:paraId="00000006" w14:textId="20397C62" w:rsidR="00B31C5B" w:rsidRPr="00BE7616" w:rsidRDefault="00BE7616">
      <w:pPr>
        <w:spacing w:line="480" w:lineRule="auto"/>
        <w:ind w:firstLine="720"/>
        <w:rPr>
          <w:rFonts w:ascii="Times New Roman" w:hAnsi="Times New Roman" w:cs="Times New Roman"/>
          <w:sz w:val="24"/>
          <w:szCs w:val="24"/>
        </w:rPr>
      </w:pPr>
      <w:r w:rsidRPr="00425BA3">
        <w:rPr>
          <w:rFonts w:ascii="Times New Roman" w:hAnsi="Times New Roman" w:cs="Times New Roman"/>
          <w:sz w:val="24"/>
          <w:szCs w:val="24"/>
          <w:rPrChange w:id="15" w:author="Andrew Tharler" w:date="2021-11-18T18:40:00Z">
            <w:rPr>
              <w:sz w:val="24"/>
              <w:szCs w:val="24"/>
            </w:rPr>
          </w:rPrChange>
        </w:rPr>
        <w:t xml:space="preserve">Data was collected </w:t>
      </w:r>
      <w:ins w:id="16" w:author="Andrew Tharler" w:date="2021-11-18T18:43:00Z">
        <w:r w:rsidR="00425BA3">
          <w:rPr>
            <w:rFonts w:ascii="Times New Roman" w:hAnsi="Times New Roman" w:cs="Times New Roman"/>
            <w:sz w:val="24"/>
            <w:szCs w:val="24"/>
          </w:rPr>
          <w:t xml:space="preserve">at Maplewood and Geer Cemeteries </w:t>
        </w:r>
      </w:ins>
      <w:r w:rsidRPr="00BE7616">
        <w:rPr>
          <w:rFonts w:ascii="Times New Roman" w:hAnsi="Times New Roman" w:cs="Times New Roman"/>
          <w:sz w:val="24"/>
          <w:szCs w:val="24"/>
        </w:rPr>
        <w:t xml:space="preserve">by several teams of students over multiple days. </w:t>
      </w:r>
      <w:proofErr w:type="gramStart"/>
      <w:r w:rsidRPr="00BE7616">
        <w:rPr>
          <w:rFonts w:ascii="Times New Roman" w:hAnsi="Times New Roman" w:cs="Times New Roman"/>
          <w:sz w:val="24"/>
          <w:szCs w:val="24"/>
        </w:rPr>
        <w:t>First</w:t>
      </w:r>
      <w:proofErr w:type="gramEnd"/>
      <w:r w:rsidRPr="00BE7616">
        <w:rPr>
          <w:rFonts w:ascii="Times New Roman" w:hAnsi="Times New Roman" w:cs="Times New Roman"/>
          <w:sz w:val="24"/>
          <w:szCs w:val="24"/>
        </w:rPr>
        <w:t xml:space="preserve"> we surveyed Maplewood cemetery, the </w:t>
      </w:r>
      <w:del w:id="17" w:author="Andrew Tharler" w:date="2021-11-18T18:43:00Z">
        <w:r w:rsidRPr="00BE7616" w:rsidDel="00425BA3">
          <w:rPr>
            <w:rFonts w:ascii="Times New Roman" w:hAnsi="Times New Roman" w:cs="Times New Roman"/>
            <w:sz w:val="24"/>
            <w:szCs w:val="24"/>
          </w:rPr>
          <w:delText xml:space="preserve">respective </w:delText>
        </w:r>
      </w:del>
      <w:ins w:id="18" w:author="Andrew Tharler" w:date="2021-11-18T18:43:00Z">
        <w:r w:rsidR="00425BA3">
          <w:rPr>
            <w:rFonts w:ascii="Times New Roman" w:hAnsi="Times New Roman" w:cs="Times New Roman"/>
            <w:sz w:val="24"/>
            <w:szCs w:val="24"/>
          </w:rPr>
          <w:t>originally</w:t>
        </w:r>
        <w:r w:rsidR="00425BA3" w:rsidRPr="00BE7616">
          <w:rPr>
            <w:rFonts w:ascii="Times New Roman" w:hAnsi="Times New Roman" w:cs="Times New Roman"/>
            <w:sz w:val="24"/>
            <w:szCs w:val="24"/>
          </w:rPr>
          <w:t xml:space="preserve"> </w:t>
        </w:r>
      </w:ins>
      <w:r w:rsidRPr="00BE7616">
        <w:rPr>
          <w:rFonts w:ascii="Times New Roman" w:hAnsi="Times New Roman" w:cs="Times New Roman"/>
          <w:sz w:val="24"/>
          <w:szCs w:val="24"/>
        </w:rPr>
        <w:t xml:space="preserve">white cemetery of Durham which spans over 120 acres. We documented 140 markers ranging from small tablets to large ornate statues. </w:t>
      </w:r>
      <w:commentRangeStart w:id="19"/>
      <w:r w:rsidRPr="00BE7616">
        <w:rPr>
          <w:rFonts w:ascii="Times New Roman" w:hAnsi="Times New Roman" w:cs="Times New Roman"/>
          <w:sz w:val="24"/>
          <w:szCs w:val="24"/>
        </w:rPr>
        <w:t xml:space="preserve">Surveyed second was Geer cemetery </w:t>
      </w:r>
      <w:commentRangeEnd w:id="19"/>
      <w:r w:rsidR="00425BA3">
        <w:rPr>
          <w:rStyle w:val="CommentReference"/>
        </w:rPr>
        <w:commentReference w:id="19"/>
      </w:r>
      <w:r w:rsidRPr="00BE7616">
        <w:rPr>
          <w:rFonts w:ascii="Times New Roman" w:hAnsi="Times New Roman" w:cs="Times New Roman"/>
          <w:sz w:val="24"/>
          <w:szCs w:val="24"/>
        </w:rPr>
        <w:t xml:space="preserve">which is the black cemetery in Durham. Much smaller </w:t>
      </w:r>
      <w:del w:id="20" w:author="Andrew Tharler" w:date="2021-11-18T18:44:00Z">
        <w:r w:rsidRPr="00BE7616" w:rsidDel="00425BA3">
          <w:rPr>
            <w:rFonts w:ascii="Times New Roman" w:hAnsi="Times New Roman" w:cs="Times New Roman"/>
            <w:sz w:val="24"/>
            <w:szCs w:val="24"/>
          </w:rPr>
          <w:delText>compared to</w:delText>
        </w:r>
      </w:del>
      <w:ins w:id="21" w:author="Andrew Tharler" w:date="2021-11-18T18:44:00Z">
        <w:r w:rsidR="00425BA3">
          <w:rPr>
            <w:rFonts w:ascii="Times New Roman" w:hAnsi="Times New Roman" w:cs="Times New Roman"/>
            <w:sz w:val="24"/>
            <w:szCs w:val="24"/>
          </w:rPr>
          <w:t>than</w:t>
        </w:r>
      </w:ins>
      <w:r w:rsidRPr="00BE7616">
        <w:rPr>
          <w:rFonts w:ascii="Times New Roman" w:hAnsi="Times New Roman" w:cs="Times New Roman"/>
          <w:sz w:val="24"/>
          <w:szCs w:val="24"/>
        </w:rPr>
        <w:t xml:space="preserve"> its counterpart, it spans 3 </w:t>
      </w:r>
      <w:proofErr w:type="gramStart"/>
      <w:r w:rsidRPr="00BE7616">
        <w:rPr>
          <w:rFonts w:ascii="Times New Roman" w:hAnsi="Times New Roman" w:cs="Times New Roman"/>
          <w:sz w:val="24"/>
          <w:szCs w:val="24"/>
        </w:rPr>
        <w:t>acres</w:t>
      </w:r>
      <w:proofErr w:type="gramEnd"/>
      <w:r w:rsidRPr="00BE7616">
        <w:rPr>
          <w:rFonts w:ascii="Times New Roman" w:hAnsi="Times New Roman" w:cs="Times New Roman"/>
          <w:sz w:val="24"/>
          <w:szCs w:val="24"/>
        </w:rPr>
        <w:t xml:space="preserve"> so every visible marker was recorded, totaling to 268. </w:t>
      </w:r>
      <w:commentRangeStart w:id="22"/>
      <w:r w:rsidRPr="00BE7616">
        <w:rPr>
          <w:rFonts w:ascii="Times New Roman" w:hAnsi="Times New Roman" w:cs="Times New Roman"/>
          <w:sz w:val="24"/>
          <w:szCs w:val="24"/>
        </w:rPr>
        <w:t xml:space="preserve">Collecting data </w:t>
      </w:r>
      <w:commentRangeEnd w:id="22"/>
      <w:r w:rsidR="00425BA3">
        <w:rPr>
          <w:rStyle w:val="CommentReference"/>
        </w:rPr>
        <w:commentReference w:id="22"/>
      </w:r>
      <w:r w:rsidRPr="00BE7616">
        <w:rPr>
          <w:rFonts w:ascii="Times New Roman" w:hAnsi="Times New Roman" w:cs="Times New Roman"/>
          <w:sz w:val="24"/>
          <w:szCs w:val="24"/>
        </w:rPr>
        <w:t xml:space="preserve">on these was difficult at times because of the weathered condition the older markers were in. Our professor, Dr. Tharler, compiled the data into Microsoft Excel which made it very easy to </w:t>
      </w:r>
      <w:proofErr w:type="spellStart"/>
      <w:r w:rsidRPr="00BE7616">
        <w:rPr>
          <w:rFonts w:ascii="Times New Roman" w:hAnsi="Times New Roman" w:cs="Times New Roman"/>
          <w:sz w:val="24"/>
          <w:szCs w:val="24"/>
        </w:rPr>
        <w:t>analyse</w:t>
      </w:r>
      <w:proofErr w:type="spellEnd"/>
      <w:r w:rsidRPr="00BE7616">
        <w:rPr>
          <w:rFonts w:ascii="Times New Roman" w:hAnsi="Times New Roman" w:cs="Times New Roman"/>
          <w:sz w:val="24"/>
          <w:szCs w:val="24"/>
        </w:rPr>
        <w:t xml:space="preserve"> and understand patterns within the </w:t>
      </w:r>
      <w:commentRangeStart w:id="23"/>
      <w:r w:rsidRPr="00BE7616">
        <w:rPr>
          <w:rFonts w:ascii="Times New Roman" w:hAnsi="Times New Roman" w:cs="Times New Roman"/>
          <w:sz w:val="24"/>
          <w:szCs w:val="24"/>
        </w:rPr>
        <w:t>data</w:t>
      </w:r>
      <w:commentRangeEnd w:id="23"/>
      <w:r w:rsidR="00425BA3">
        <w:rPr>
          <w:rStyle w:val="CommentReference"/>
        </w:rPr>
        <w:commentReference w:id="23"/>
      </w:r>
      <w:r w:rsidRPr="00BE7616">
        <w:rPr>
          <w:rFonts w:ascii="Times New Roman" w:hAnsi="Times New Roman" w:cs="Times New Roman"/>
          <w:sz w:val="24"/>
          <w:szCs w:val="24"/>
        </w:rPr>
        <w:t xml:space="preserve">. </w:t>
      </w:r>
    </w:p>
    <w:p w14:paraId="00000007" w14:textId="77777777" w:rsidR="00B31C5B" w:rsidRPr="00BE7616" w:rsidRDefault="00B31C5B">
      <w:pPr>
        <w:spacing w:line="480" w:lineRule="auto"/>
        <w:ind w:firstLine="720"/>
        <w:rPr>
          <w:rFonts w:ascii="Times New Roman" w:hAnsi="Times New Roman" w:cs="Times New Roman"/>
          <w:sz w:val="24"/>
          <w:szCs w:val="24"/>
        </w:rPr>
      </w:pPr>
    </w:p>
    <w:p w14:paraId="00000008" w14:textId="77777777" w:rsidR="00B31C5B" w:rsidRPr="00BE7616" w:rsidRDefault="00B31C5B">
      <w:pPr>
        <w:spacing w:line="480" w:lineRule="auto"/>
        <w:ind w:firstLine="720"/>
        <w:rPr>
          <w:rFonts w:ascii="Times New Roman" w:hAnsi="Times New Roman" w:cs="Times New Roman"/>
          <w:sz w:val="24"/>
          <w:szCs w:val="24"/>
        </w:rPr>
      </w:pPr>
    </w:p>
    <w:p w14:paraId="00000009" w14:textId="77777777" w:rsidR="00B31C5B" w:rsidRPr="00BE7616" w:rsidRDefault="00BE7616">
      <w:pPr>
        <w:spacing w:line="480" w:lineRule="auto"/>
        <w:ind w:firstLine="720"/>
        <w:rPr>
          <w:rFonts w:ascii="Times New Roman" w:hAnsi="Times New Roman" w:cs="Times New Roman"/>
          <w:sz w:val="24"/>
          <w:szCs w:val="24"/>
        </w:rPr>
      </w:pPr>
      <w:commentRangeStart w:id="24"/>
      <w:r w:rsidRPr="00BE7616">
        <w:rPr>
          <w:rFonts w:ascii="Times New Roman" w:hAnsi="Times New Roman" w:cs="Times New Roman"/>
          <w:sz w:val="24"/>
          <w:szCs w:val="24"/>
        </w:rPr>
        <w:lastRenderedPageBreak/>
        <w:t xml:space="preserve">First looking at the materials used in the creation of grave markers, it is quite apparent the stark differences between Maplewood and Geer. </w:t>
      </w:r>
      <w:commentRangeEnd w:id="24"/>
      <w:r w:rsidR="00425BA3">
        <w:rPr>
          <w:rStyle w:val="CommentReference"/>
        </w:rPr>
        <w:commentReference w:id="24"/>
      </w:r>
      <w:r w:rsidRPr="00BE7616">
        <w:rPr>
          <w:rFonts w:ascii="Times New Roman" w:hAnsi="Times New Roman" w:cs="Times New Roman"/>
          <w:sz w:val="24"/>
          <w:szCs w:val="24"/>
        </w:rPr>
        <w:t xml:space="preserve">First off, Maplewood is made up of only two materials for the most part, </w:t>
      </w:r>
      <w:proofErr w:type="gramStart"/>
      <w:r w:rsidRPr="00BE7616">
        <w:rPr>
          <w:rFonts w:ascii="Times New Roman" w:hAnsi="Times New Roman" w:cs="Times New Roman"/>
          <w:sz w:val="24"/>
          <w:szCs w:val="24"/>
        </w:rPr>
        <w:t>marble</w:t>
      </w:r>
      <w:proofErr w:type="gramEnd"/>
      <w:r w:rsidRPr="00BE7616">
        <w:rPr>
          <w:rFonts w:ascii="Times New Roman" w:hAnsi="Times New Roman" w:cs="Times New Roman"/>
          <w:sz w:val="24"/>
          <w:szCs w:val="24"/>
        </w:rPr>
        <w:t xml:space="preserve"> and </w:t>
      </w:r>
      <w:commentRangeStart w:id="25"/>
      <w:r w:rsidRPr="00BE7616">
        <w:rPr>
          <w:rFonts w:ascii="Times New Roman" w:hAnsi="Times New Roman" w:cs="Times New Roman"/>
          <w:sz w:val="24"/>
          <w:szCs w:val="24"/>
        </w:rPr>
        <w:t xml:space="preserve">granite. </w:t>
      </w:r>
      <w:commentRangeEnd w:id="25"/>
      <w:r w:rsidR="00425BA3">
        <w:rPr>
          <w:rStyle w:val="CommentReference"/>
        </w:rPr>
        <w:commentReference w:id="25"/>
      </w:r>
      <w:proofErr w:type="gramStart"/>
      <w:r w:rsidRPr="00BE7616">
        <w:rPr>
          <w:rFonts w:ascii="Times New Roman" w:hAnsi="Times New Roman" w:cs="Times New Roman"/>
          <w:sz w:val="24"/>
          <w:szCs w:val="24"/>
        </w:rPr>
        <w:t>Both of these</w:t>
      </w:r>
      <w:proofErr w:type="gramEnd"/>
      <w:r w:rsidRPr="00BE7616">
        <w:rPr>
          <w:rFonts w:ascii="Times New Roman" w:hAnsi="Times New Roman" w:cs="Times New Roman"/>
          <w:sz w:val="24"/>
          <w:szCs w:val="24"/>
        </w:rPr>
        <w:t xml:space="preserve"> are premium materials that are known to last hundreds of years while also looking very nice. </w:t>
      </w:r>
      <w:commentRangeStart w:id="26"/>
      <w:r w:rsidRPr="00BE7616">
        <w:rPr>
          <w:rFonts w:ascii="Times New Roman" w:hAnsi="Times New Roman" w:cs="Times New Roman"/>
          <w:sz w:val="24"/>
          <w:szCs w:val="24"/>
        </w:rPr>
        <w:t>Looking at Geer’s makeup though, there were several different options chosen from, ranging from granite to concrete (</w:t>
      </w:r>
      <w:commentRangeStart w:id="27"/>
      <w:r w:rsidRPr="00BE7616">
        <w:rPr>
          <w:rFonts w:ascii="Times New Roman" w:hAnsi="Times New Roman" w:cs="Times New Roman"/>
          <w:sz w:val="24"/>
          <w:szCs w:val="24"/>
        </w:rPr>
        <w:t xml:space="preserve">Fig 1). </w:t>
      </w:r>
      <w:commentRangeEnd w:id="26"/>
      <w:r w:rsidR="00425BA3">
        <w:rPr>
          <w:rStyle w:val="CommentReference"/>
        </w:rPr>
        <w:commentReference w:id="26"/>
      </w:r>
      <w:commentRangeEnd w:id="27"/>
      <w:r w:rsidR="00425BA3">
        <w:rPr>
          <w:rStyle w:val="CommentReference"/>
        </w:rPr>
        <w:commentReference w:id="27"/>
      </w:r>
      <w:r w:rsidRPr="00BE7616">
        <w:rPr>
          <w:rFonts w:ascii="Times New Roman" w:hAnsi="Times New Roman" w:cs="Times New Roman"/>
          <w:sz w:val="24"/>
          <w:szCs w:val="24"/>
        </w:rPr>
        <w:t xml:space="preserve">Because of the larger range of materials used, </w:t>
      </w:r>
      <w:commentRangeStart w:id="28"/>
      <w:r w:rsidRPr="00BE7616">
        <w:rPr>
          <w:rFonts w:ascii="Times New Roman" w:hAnsi="Times New Roman" w:cs="Times New Roman"/>
          <w:sz w:val="24"/>
          <w:szCs w:val="24"/>
        </w:rPr>
        <w:t xml:space="preserve">it becomes apparent </w:t>
      </w:r>
      <w:commentRangeEnd w:id="28"/>
      <w:r w:rsidR="00425BA3">
        <w:rPr>
          <w:rStyle w:val="CommentReference"/>
        </w:rPr>
        <w:commentReference w:id="28"/>
      </w:r>
      <w:r w:rsidRPr="00BE7616">
        <w:rPr>
          <w:rFonts w:ascii="Times New Roman" w:hAnsi="Times New Roman" w:cs="Times New Roman"/>
          <w:sz w:val="24"/>
          <w:szCs w:val="24"/>
        </w:rPr>
        <w:t xml:space="preserve">the large range socioeconomic class which the black community was broken into. Concrete was a material that could be created quickly and cheaply, but still provided the respect that they could provide for their loved ones. In the black community during this time, a wide range of jobs </w:t>
      </w:r>
      <w:commentRangeStart w:id="29"/>
      <w:r w:rsidRPr="00BE7616">
        <w:rPr>
          <w:rFonts w:ascii="Times New Roman" w:hAnsi="Times New Roman" w:cs="Times New Roman"/>
          <w:sz w:val="24"/>
          <w:szCs w:val="24"/>
        </w:rPr>
        <w:t xml:space="preserve">were being done </w:t>
      </w:r>
      <w:commentRangeEnd w:id="29"/>
      <w:r w:rsidR="00425BA3">
        <w:rPr>
          <w:rStyle w:val="CommentReference"/>
        </w:rPr>
        <w:commentReference w:id="29"/>
      </w:r>
      <w:r w:rsidRPr="00BE7616">
        <w:rPr>
          <w:rFonts w:ascii="Times New Roman" w:hAnsi="Times New Roman" w:cs="Times New Roman"/>
          <w:sz w:val="24"/>
          <w:szCs w:val="24"/>
        </w:rPr>
        <w:t xml:space="preserve">in the community. Influential Durham figures such as </w:t>
      </w:r>
      <w:commentRangeStart w:id="30"/>
      <w:proofErr w:type="spellStart"/>
      <w:r w:rsidRPr="00BE7616">
        <w:rPr>
          <w:rFonts w:ascii="Times New Roman" w:hAnsi="Times New Roman" w:cs="Times New Roman"/>
          <w:sz w:val="24"/>
          <w:szCs w:val="24"/>
        </w:rPr>
        <w:t>Edian</w:t>
      </w:r>
      <w:proofErr w:type="spellEnd"/>
      <w:r w:rsidRPr="00BE7616">
        <w:rPr>
          <w:rFonts w:ascii="Times New Roman" w:hAnsi="Times New Roman" w:cs="Times New Roman"/>
          <w:sz w:val="24"/>
          <w:szCs w:val="24"/>
        </w:rPr>
        <w:t xml:space="preserve"> </w:t>
      </w:r>
      <w:proofErr w:type="spellStart"/>
      <w:r w:rsidRPr="00BE7616">
        <w:rPr>
          <w:rFonts w:ascii="Times New Roman" w:hAnsi="Times New Roman" w:cs="Times New Roman"/>
          <w:sz w:val="24"/>
          <w:szCs w:val="24"/>
        </w:rPr>
        <w:t>Markum</w:t>
      </w:r>
      <w:proofErr w:type="spellEnd"/>
      <w:r w:rsidRPr="00BE7616">
        <w:rPr>
          <w:rFonts w:ascii="Times New Roman" w:hAnsi="Times New Roman" w:cs="Times New Roman"/>
          <w:sz w:val="24"/>
          <w:szCs w:val="24"/>
        </w:rPr>
        <w:t xml:space="preserve"> and Margaret Faucette </w:t>
      </w:r>
      <w:commentRangeEnd w:id="30"/>
      <w:r w:rsidR="00425BA3">
        <w:rPr>
          <w:rStyle w:val="CommentReference"/>
        </w:rPr>
        <w:commentReference w:id="30"/>
      </w:r>
      <w:r w:rsidRPr="00BE7616">
        <w:rPr>
          <w:rFonts w:ascii="Times New Roman" w:hAnsi="Times New Roman" w:cs="Times New Roman"/>
          <w:sz w:val="24"/>
          <w:szCs w:val="24"/>
        </w:rPr>
        <w:t xml:space="preserve">were laid to rest in Geer as well as everyday laborers. Ranging from business owners to factory workers, it can be observed that the wealthier counterparts in the black community were able to afford the materials </w:t>
      </w:r>
      <w:proofErr w:type="gramStart"/>
      <w:r w:rsidRPr="00BE7616">
        <w:rPr>
          <w:rFonts w:ascii="Times New Roman" w:hAnsi="Times New Roman" w:cs="Times New Roman"/>
          <w:sz w:val="24"/>
          <w:szCs w:val="24"/>
        </w:rPr>
        <w:t>similar to</w:t>
      </w:r>
      <w:proofErr w:type="gramEnd"/>
      <w:r w:rsidRPr="00BE7616">
        <w:rPr>
          <w:rFonts w:ascii="Times New Roman" w:hAnsi="Times New Roman" w:cs="Times New Roman"/>
          <w:sz w:val="24"/>
          <w:szCs w:val="24"/>
        </w:rPr>
        <w:t xml:space="preserve"> whites, whereas laborers only could purchase the cheaper </w:t>
      </w:r>
      <w:commentRangeStart w:id="31"/>
      <w:r w:rsidRPr="00BE7616">
        <w:rPr>
          <w:rFonts w:ascii="Times New Roman" w:hAnsi="Times New Roman" w:cs="Times New Roman"/>
          <w:sz w:val="24"/>
          <w:szCs w:val="24"/>
        </w:rPr>
        <w:t xml:space="preserve">alternatives. </w:t>
      </w:r>
      <w:commentRangeEnd w:id="31"/>
      <w:r w:rsidR="00425BA3">
        <w:rPr>
          <w:rStyle w:val="CommentReference"/>
        </w:rPr>
        <w:commentReference w:id="31"/>
      </w:r>
      <w:r w:rsidRPr="00BE7616">
        <w:rPr>
          <w:rFonts w:ascii="Times New Roman" w:hAnsi="Times New Roman" w:cs="Times New Roman"/>
          <w:sz w:val="24"/>
          <w:szCs w:val="24"/>
        </w:rPr>
        <w:t xml:space="preserve">It can be inferred from this data that white communities had less disparities in income, with the black community having a large wage gap. Not only is this observable here in materials, but also in the design of these </w:t>
      </w:r>
      <w:commentRangeStart w:id="32"/>
      <w:r w:rsidRPr="00BE7616">
        <w:rPr>
          <w:rFonts w:ascii="Times New Roman" w:hAnsi="Times New Roman" w:cs="Times New Roman"/>
          <w:sz w:val="24"/>
          <w:szCs w:val="24"/>
        </w:rPr>
        <w:t>markers</w:t>
      </w:r>
      <w:commentRangeEnd w:id="32"/>
      <w:r w:rsidR="00425BA3">
        <w:rPr>
          <w:rStyle w:val="CommentReference"/>
        </w:rPr>
        <w:commentReference w:id="32"/>
      </w:r>
      <w:r w:rsidRPr="00BE7616">
        <w:rPr>
          <w:rFonts w:ascii="Times New Roman" w:hAnsi="Times New Roman" w:cs="Times New Roman"/>
          <w:sz w:val="24"/>
          <w:szCs w:val="24"/>
        </w:rPr>
        <w:t xml:space="preserve">. </w:t>
      </w:r>
    </w:p>
    <w:p w14:paraId="0000000A" w14:textId="77777777" w:rsidR="00B31C5B" w:rsidRPr="00BE7616" w:rsidRDefault="00BE7616">
      <w:pPr>
        <w:spacing w:line="480" w:lineRule="auto"/>
        <w:ind w:firstLine="720"/>
        <w:rPr>
          <w:rFonts w:ascii="Times New Roman" w:hAnsi="Times New Roman" w:cs="Times New Roman"/>
          <w:sz w:val="24"/>
          <w:szCs w:val="24"/>
        </w:rPr>
      </w:pPr>
      <w:r w:rsidRPr="00BE7616">
        <w:rPr>
          <w:rFonts w:ascii="Times New Roman" w:hAnsi="Times New Roman" w:cs="Times New Roman"/>
          <w:sz w:val="24"/>
          <w:szCs w:val="24"/>
        </w:rPr>
        <w:t xml:space="preserve">Ornate designs are seen in both Geer and </w:t>
      </w:r>
      <w:proofErr w:type="gramStart"/>
      <w:r w:rsidRPr="00BE7616">
        <w:rPr>
          <w:rFonts w:ascii="Times New Roman" w:hAnsi="Times New Roman" w:cs="Times New Roman"/>
          <w:sz w:val="24"/>
          <w:szCs w:val="24"/>
        </w:rPr>
        <w:t>Maplewood, but</w:t>
      </w:r>
      <w:proofErr w:type="gramEnd"/>
      <w:r w:rsidRPr="00BE7616">
        <w:rPr>
          <w:rFonts w:ascii="Times New Roman" w:hAnsi="Times New Roman" w:cs="Times New Roman"/>
          <w:sz w:val="24"/>
          <w:szCs w:val="24"/>
        </w:rPr>
        <w:t xml:space="preserve"> are rare among the majority in both. </w:t>
      </w:r>
      <w:commentRangeStart w:id="33"/>
      <w:r w:rsidRPr="00BE7616">
        <w:rPr>
          <w:rFonts w:ascii="Times New Roman" w:hAnsi="Times New Roman" w:cs="Times New Roman"/>
          <w:sz w:val="24"/>
          <w:szCs w:val="24"/>
        </w:rPr>
        <w:t>Because of this</w:t>
      </w:r>
      <w:commentRangeEnd w:id="33"/>
      <w:r>
        <w:rPr>
          <w:rStyle w:val="CommentReference"/>
        </w:rPr>
        <w:commentReference w:id="33"/>
      </w:r>
      <w:r w:rsidRPr="00425BA3">
        <w:rPr>
          <w:rFonts w:ascii="Times New Roman" w:hAnsi="Times New Roman" w:cs="Times New Roman"/>
          <w:sz w:val="24"/>
          <w:szCs w:val="24"/>
          <w:rPrChange w:id="34" w:author="Andrew Tharler" w:date="2021-11-18T18:40:00Z">
            <w:rPr>
              <w:sz w:val="24"/>
              <w:szCs w:val="24"/>
            </w:rPr>
          </w:rPrChange>
        </w:rPr>
        <w:t xml:space="preserve">, you can see that the elite of </w:t>
      </w:r>
      <w:proofErr w:type="gramStart"/>
      <w:r w:rsidRPr="00425BA3">
        <w:rPr>
          <w:rFonts w:ascii="Times New Roman" w:hAnsi="Times New Roman" w:cs="Times New Roman"/>
          <w:sz w:val="24"/>
          <w:szCs w:val="24"/>
          <w:rPrChange w:id="35" w:author="Andrew Tharler" w:date="2021-11-18T18:40:00Z">
            <w:rPr>
              <w:sz w:val="24"/>
              <w:szCs w:val="24"/>
            </w:rPr>
          </w:rPrChange>
        </w:rPr>
        <w:t>both of these</w:t>
      </w:r>
      <w:proofErr w:type="gramEnd"/>
      <w:r w:rsidRPr="00425BA3">
        <w:rPr>
          <w:rFonts w:ascii="Times New Roman" w:hAnsi="Times New Roman" w:cs="Times New Roman"/>
          <w:sz w:val="24"/>
          <w:szCs w:val="24"/>
          <w:rPrChange w:id="36" w:author="Andrew Tharler" w:date="2021-11-18T18:40:00Z">
            <w:rPr>
              <w:sz w:val="24"/>
              <w:szCs w:val="24"/>
            </w:rPr>
          </w:rPrChange>
        </w:rPr>
        <w:t xml:space="preserve"> groups were able to afford these designs, but it was not common. Size of gravestones is directly related to its </w:t>
      </w:r>
      <w:proofErr w:type="gramStart"/>
      <w:r w:rsidRPr="00425BA3">
        <w:rPr>
          <w:rFonts w:ascii="Times New Roman" w:hAnsi="Times New Roman" w:cs="Times New Roman"/>
          <w:sz w:val="24"/>
          <w:szCs w:val="24"/>
          <w:rPrChange w:id="37" w:author="Andrew Tharler" w:date="2021-11-18T18:40:00Z">
            <w:rPr>
              <w:sz w:val="24"/>
              <w:szCs w:val="24"/>
            </w:rPr>
          </w:rPrChange>
        </w:rPr>
        <w:t>price, because</w:t>
      </w:r>
      <w:proofErr w:type="gramEnd"/>
      <w:r w:rsidRPr="00425BA3">
        <w:rPr>
          <w:rFonts w:ascii="Times New Roman" w:hAnsi="Times New Roman" w:cs="Times New Roman"/>
          <w:sz w:val="24"/>
          <w:szCs w:val="24"/>
          <w:rPrChange w:id="38" w:author="Andrew Tharler" w:date="2021-11-18T18:40:00Z">
            <w:rPr>
              <w:sz w:val="24"/>
              <w:szCs w:val="24"/>
            </w:rPr>
          </w:rPrChange>
        </w:rPr>
        <w:t xml:space="preserve"> the material needed to create these was priced based on weight and size.  </w:t>
      </w:r>
      <w:commentRangeStart w:id="39"/>
      <w:r w:rsidRPr="00425BA3">
        <w:rPr>
          <w:rFonts w:ascii="Times New Roman" w:hAnsi="Times New Roman" w:cs="Times New Roman"/>
          <w:sz w:val="24"/>
          <w:szCs w:val="24"/>
          <w:rPrChange w:id="40" w:author="Andrew Tharler" w:date="2021-11-18T18:40:00Z">
            <w:rPr>
              <w:sz w:val="24"/>
              <w:szCs w:val="24"/>
            </w:rPr>
          </w:rPrChange>
        </w:rPr>
        <w:t xml:space="preserve">After looking at total average heights of the markers though, </w:t>
      </w:r>
      <w:proofErr w:type="spellStart"/>
      <w:r w:rsidRPr="00425BA3">
        <w:rPr>
          <w:rFonts w:ascii="Times New Roman" w:hAnsi="Times New Roman" w:cs="Times New Roman"/>
          <w:sz w:val="24"/>
          <w:szCs w:val="24"/>
          <w:rPrChange w:id="41" w:author="Andrew Tharler" w:date="2021-11-18T18:40:00Z">
            <w:rPr>
              <w:sz w:val="24"/>
              <w:szCs w:val="24"/>
            </w:rPr>
          </w:rPrChange>
        </w:rPr>
        <w:t>Maplewoods</w:t>
      </w:r>
      <w:proofErr w:type="spellEnd"/>
      <w:r w:rsidRPr="00425BA3">
        <w:rPr>
          <w:rFonts w:ascii="Times New Roman" w:hAnsi="Times New Roman" w:cs="Times New Roman"/>
          <w:sz w:val="24"/>
          <w:szCs w:val="24"/>
          <w:rPrChange w:id="42" w:author="Andrew Tharler" w:date="2021-11-18T18:40:00Z">
            <w:rPr>
              <w:sz w:val="24"/>
              <w:szCs w:val="24"/>
            </w:rPr>
          </w:rPrChange>
        </w:rPr>
        <w:t xml:space="preserve"> were larger on average </w:t>
      </w:r>
      <w:commentRangeEnd w:id="39"/>
      <w:r>
        <w:rPr>
          <w:rStyle w:val="CommentReference"/>
        </w:rPr>
        <w:commentReference w:id="39"/>
      </w:r>
      <w:r w:rsidRPr="00BE7616">
        <w:rPr>
          <w:rFonts w:ascii="Times New Roman" w:hAnsi="Times New Roman" w:cs="Times New Roman"/>
          <w:sz w:val="24"/>
          <w:szCs w:val="24"/>
        </w:rPr>
        <w:t xml:space="preserve">(Fig 2). This points to the larger overhanging theme that whites during this time were in power and therefore wealthier. Within communities although, again more disparity is seen within the Geer, with </w:t>
      </w:r>
      <w:r w:rsidRPr="00BE7616">
        <w:rPr>
          <w:rFonts w:ascii="Times New Roman" w:hAnsi="Times New Roman" w:cs="Times New Roman"/>
          <w:sz w:val="24"/>
          <w:szCs w:val="24"/>
        </w:rPr>
        <w:lastRenderedPageBreak/>
        <w:t xml:space="preserve">many markers only being inches tall. The large range of workers within this community from trained professionals (Doctors, lawyers, etc.) compared to laborers and unskilled workers is the reasoning for this size difference, which is not highlighted as much in Maplewood. Not only do the physical features of these markers illustrate wealth differences, studying the information recorded can reveal many interesting things. </w:t>
      </w:r>
    </w:p>
    <w:p w14:paraId="0000000C" w14:textId="5BC8E847" w:rsidR="00B31C5B" w:rsidRPr="00BE7616" w:rsidRDefault="00BE7616">
      <w:pPr>
        <w:spacing w:line="480" w:lineRule="auto"/>
        <w:ind w:firstLine="720"/>
        <w:rPr>
          <w:rFonts w:ascii="Times New Roman" w:hAnsi="Times New Roman" w:cs="Times New Roman"/>
          <w:sz w:val="24"/>
          <w:szCs w:val="24"/>
        </w:rPr>
      </w:pPr>
      <w:commentRangeStart w:id="43"/>
      <w:r w:rsidRPr="00BE7616">
        <w:rPr>
          <w:rFonts w:ascii="Times New Roman" w:hAnsi="Times New Roman" w:cs="Times New Roman"/>
          <w:sz w:val="24"/>
          <w:szCs w:val="24"/>
        </w:rPr>
        <w:t xml:space="preserve">After looking at trends within the data, it becomes clear that there are clear differences between Geer and Maplewood. </w:t>
      </w:r>
      <w:commentRangeEnd w:id="43"/>
      <w:r>
        <w:rPr>
          <w:rStyle w:val="CommentReference"/>
        </w:rPr>
        <w:commentReference w:id="43"/>
      </w:r>
      <w:r w:rsidRPr="00BE7616">
        <w:rPr>
          <w:rFonts w:ascii="Times New Roman" w:hAnsi="Times New Roman" w:cs="Times New Roman"/>
          <w:sz w:val="24"/>
          <w:szCs w:val="24"/>
        </w:rPr>
        <w:t xml:space="preserve">One that is apparent is </w:t>
      </w:r>
      <w:commentRangeStart w:id="44"/>
      <w:r w:rsidRPr="00BE7616">
        <w:rPr>
          <w:rFonts w:ascii="Times New Roman" w:hAnsi="Times New Roman" w:cs="Times New Roman"/>
          <w:sz w:val="24"/>
          <w:szCs w:val="24"/>
        </w:rPr>
        <w:t xml:space="preserve">the average age between white and black </w:t>
      </w:r>
      <w:commentRangeEnd w:id="44"/>
      <w:r>
        <w:rPr>
          <w:rStyle w:val="CommentReference"/>
        </w:rPr>
        <w:commentReference w:id="44"/>
      </w:r>
      <w:r w:rsidRPr="00BE7616">
        <w:rPr>
          <w:rFonts w:ascii="Times New Roman" w:hAnsi="Times New Roman" w:cs="Times New Roman"/>
          <w:sz w:val="24"/>
          <w:szCs w:val="24"/>
        </w:rPr>
        <w:t xml:space="preserve">residents, with white averages being slightly longer (Fig 3). This can be directly related to lifestyle and access to healthcare. </w:t>
      </w:r>
      <w:commentRangeStart w:id="45"/>
      <w:r w:rsidRPr="00BE7616">
        <w:rPr>
          <w:rFonts w:ascii="Times New Roman" w:hAnsi="Times New Roman" w:cs="Times New Roman"/>
          <w:sz w:val="24"/>
          <w:szCs w:val="24"/>
        </w:rPr>
        <w:t>Documents outlining hospital access make it clear that whites had much better hospital systems</w:t>
      </w:r>
      <w:commentRangeEnd w:id="45"/>
      <w:r>
        <w:rPr>
          <w:rStyle w:val="CommentReference"/>
        </w:rPr>
        <w:commentReference w:id="45"/>
      </w:r>
      <w:r w:rsidRPr="00BE7616">
        <w:rPr>
          <w:rFonts w:ascii="Times New Roman" w:hAnsi="Times New Roman" w:cs="Times New Roman"/>
          <w:sz w:val="24"/>
          <w:szCs w:val="24"/>
        </w:rPr>
        <w:t xml:space="preserve">. Hospitals were segregated with the black counterparts receiving much less funding which correlates to worse care. Not only this, but only white Americans at this time were being trained as doctors, so blacks in Durham could not provide care for their own in private practices. This created a vicious cycle which in turn led to lower average life spans in the black community. Not only were lifespans lower, but also the rate at which </w:t>
      </w:r>
      <w:commentRangeStart w:id="46"/>
      <w:r w:rsidRPr="00BE7616">
        <w:rPr>
          <w:rFonts w:ascii="Times New Roman" w:hAnsi="Times New Roman" w:cs="Times New Roman"/>
          <w:sz w:val="24"/>
          <w:szCs w:val="24"/>
        </w:rPr>
        <w:t xml:space="preserve">younger people died was at a higher percentage </w:t>
      </w:r>
      <w:commentRangeEnd w:id="46"/>
      <w:r>
        <w:rPr>
          <w:rStyle w:val="CommentReference"/>
        </w:rPr>
        <w:commentReference w:id="46"/>
      </w:r>
      <w:r w:rsidRPr="00BE7616">
        <w:rPr>
          <w:rFonts w:ascii="Times New Roman" w:hAnsi="Times New Roman" w:cs="Times New Roman"/>
          <w:sz w:val="24"/>
          <w:szCs w:val="24"/>
        </w:rPr>
        <w:t xml:space="preserve">compared to Maplewood cemetery (Fig 4). Childbirth was dangerous enough in times without modern medicine, but with lack of access to proper </w:t>
      </w:r>
      <w:proofErr w:type="gramStart"/>
      <w:r w:rsidRPr="00BE7616">
        <w:rPr>
          <w:rFonts w:ascii="Times New Roman" w:hAnsi="Times New Roman" w:cs="Times New Roman"/>
          <w:sz w:val="24"/>
          <w:szCs w:val="24"/>
        </w:rPr>
        <w:t>pre</w:t>
      </w:r>
      <w:proofErr w:type="gramEnd"/>
      <w:r w:rsidRPr="00BE7616">
        <w:rPr>
          <w:rFonts w:ascii="Times New Roman" w:hAnsi="Times New Roman" w:cs="Times New Roman"/>
          <w:sz w:val="24"/>
          <w:szCs w:val="24"/>
        </w:rPr>
        <w:t xml:space="preserve"> and post-natal care death rates in young women in the black community was higher as well (Louden). </w:t>
      </w:r>
      <w:proofErr w:type="gramStart"/>
      <w:r w:rsidRPr="00BE7616">
        <w:rPr>
          <w:rFonts w:ascii="Times New Roman" w:hAnsi="Times New Roman" w:cs="Times New Roman"/>
          <w:sz w:val="24"/>
          <w:szCs w:val="24"/>
        </w:rPr>
        <w:t>All of</w:t>
      </w:r>
      <w:proofErr w:type="gramEnd"/>
      <w:r w:rsidRPr="00BE7616">
        <w:rPr>
          <w:rFonts w:ascii="Times New Roman" w:hAnsi="Times New Roman" w:cs="Times New Roman"/>
          <w:sz w:val="24"/>
          <w:szCs w:val="24"/>
        </w:rPr>
        <w:t xml:space="preserve"> these factors had an impact on life </w:t>
      </w:r>
      <w:commentRangeStart w:id="47"/>
      <w:r w:rsidRPr="00BE7616">
        <w:rPr>
          <w:rFonts w:ascii="Times New Roman" w:hAnsi="Times New Roman" w:cs="Times New Roman"/>
          <w:sz w:val="24"/>
          <w:szCs w:val="24"/>
        </w:rPr>
        <w:t>expectancy</w:t>
      </w:r>
      <w:commentRangeEnd w:id="47"/>
      <w:r>
        <w:rPr>
          <w:rStyle w:val="CommentReference"/>
        </w:rPr>
        <w:commentReference w:id="47"/>
      </w:r>
      <w:r w:rsidRPr="00BE7616">
        <w:rPr>
          <w:rFonts w:ascii="Times New Roman" w:hAnsi="Times New Roman" w:cs="Times New Roman"/>
          <w:sz w:val="24"/>
          <w:szCs w:val="24"/>
        </w:rPr>
        <w:t xml:space="preserve">. </w:t>
      </w:r>
    </w:p>
    <w:p w14:paraId="0000000D" w14:textId="77777777" w:rsidR="00B31C5B" w:rsidRPr="00BE7616" w:rsidDel="00BE7616" w:rsidRDefault="00BE7616">
      <w:pPr>
        <w:spacing w:line="480" w:lineRule="auto"/>
        <w:ind w:firstLine="720"/>
        <w:rPr>
          <w:del w:id="48" w:author="Andrew Tharler" w:date="2021-11-18T18:51:00Z"/>
          <w:rFonts w:ascii="Times New Roman" w:hAnsi="Times New Roman" w:cs="Times New Roman"/>
          <w:sz w:val="24"/>
          <w:szCs w:val="24"/>
        </w:rPr>
      </w:pPr>
      <w:commentRangeStart w:id="49"/>
      <w:r w:rsidRPr="00BE7616">
        <w:rPr>
          <w:rFonts w:ascii="Times New Roman" w:hAnsi="Times New Roman" w:cs="Times New Roman"/>
          <w:sz w:val="24"/>
          <w:szCs w:val="24"/>
        </w:rPr>
        <w:t xml:space="preserve">Comparing today's cemeteries is a totally different story. </w:t>
      </w:r>
      <w:commentRangeEnd w:id="49"/>
      <w:r>
        <w:rPr>
          <w:rStyle w:val="CommentReference"/>
        </w:rPr>
        <w:commentReference w:id="49"/>
      </w:r>
      <w:r w:rsidRPr="00BE7616">
        <w:rPr>
          <w:rFonts w:ascii="Times New Roman" w:hAnsi="Times New Roman" w:cs="Times New Roman"/>
          <w:sz w:val="24"/>
          <w:szCs w:val="24"/>
        </w:rPr>
        <w:t xml:space="preserve">On one hand, Maplewood is a huge cemetery kept in pristine condition. This has required constant money and investment into this property to keep it this nice. Geer today cannot say the same about its condition. After being shut down in the 1940s due to health violations, its condition has diminished horribly (The History of Historically Black Geer Cemetery). Trees have sprouted up and make the cemetery </w:t>
      </w:r>
      <w:r w:rsidRPr="00BE7616">
        <w:rPr>
          <w:rFonts w:ascii="Times New Roman" w:hAnsi="Times New Roman" w:cs="Times New Roman"/>
          <w:sz w:val="24"/>
          <w:szCs w:val="24"/>
        </w:rPr>
        <w:lastRenderedPageBreak/>
        <w:t xml:space="preserve">very wooded, sometimes uprooting headstones. Not only this, but coffins buried underneath have collapsed which makes many areas sunken beneath the ground. Obvious preference to cemeteries separated by race has been shown by local governments. Today, the City of Durham recognizes two cemeteries on city property, </w:t>
      </w:r>
      <w:proofErr w:type="gramStart"/>
      <w:r w:rsidRPr="00BE7616">
        <w:rPr>
          <w:rFonts w:ascii="Times New Roman" w:hAnsi="Times New Roman" w:cs="Times New Roman"/>
          <w:sz w:val="24"/>
          <w:szCs w:val="24"/>
        </w:rPr>
        <w:t>Maplewood</w:t>
      </w:r>
      <w:proofErr w:type="gramEnd"/>
      <w:r w:rsidRPr="00BE7616">
        <w:rPr>
          <w:rFonts w:ascii="Times New Roman" w:hAnsi="Times New Roman" w:cs="Times New Roman"/>
          <w:sz w:val="24"/>
          <w:szCs w:val="24"/>
        </w:rPr>
        <w:t xml:space="preserve"> and Beechwood. These cemeteries are operated and maintained by the city using </w:t>
      </w:r>
      <w:proofErr w:type="spellStart"/>
      <w:proofErr w:type="gramStart"/>
      <w:r w:rsidRPr="00BE7616">
        <w:rPr>
          <w:rFonts w:ascii="Times New Roman" w:hAnsi="Times New Roman" w:cs="Times New Roman"/>
          <w:sz w:val="24"/>
          <w:szCs w:val="24"/>
        </w:rPr>
        <w:t>taxpayers</w:t>
      </w:r>
      <w:proofErr w:type="spellEnd"/>
      <w:proofErr w:type="gramEnd"/>
      <w:r w:rsidRPr="00BE7616">
        <w:rPr>
          <w:rFonts w:ascii="Times New Roman" w:hAnsi="Times New Roman" w:cs="Times New Roman"/>
          <w:sz w:val="24"/>
          <w:szCs w:val="24"/>
        </w:rPr>
        <w:t xml:space="preserve"> dollars. </w:t>
      </w:r>
      <w:commentRangeStart w:id="50"/>
      <w:r w:rsidRPr="00BE7616">
        <w:rPr>
          <w:rFonts w:ascii="Times New Roman" w:hAnsi="Times New Roman" w:cs="Times New Roman"/>
          <w:sz w:val="24"/>
          <w:szCs w:val="24"/>
        </w:rPr>
        <w:t>This is blatantly disrespectful to the black community, many with ancestors buried in these forgotten cemeteries</w:t>
      </w:r>
      <w:commentRangeEnd w:id="50"/>
      <w:r>
        <w:rPr>
          <w:rStyle w:val="CommentReference"/>
        </w:rPr>
        <w:commentReference w:id="50"/>
      </w:r>
      <w:r w:rsidRPr="00BE7616">
        <w:rPr>
          <w:rFonts w:ascii="Times New Roman" w:hAnsi="Times New Roman" w:cs="Times New Roman"/>
          <w:sz w:val="24"/>
          <w:szCs w:val="24"/>
        </w:rPr>
        <w:t xml:space="preserve">. When plans for construction of highway 147 were drawn up, the </w:t>
      </w:r>
      <w:commentRangeStart w:id="51"/>
      <w:r w:rsidRPr="00BE7616">
        <w:rPr>
          <w:rFonts w:ascii="Times New Roman" w:hAnsi="Times New Roman" w:cs="Times New Roman"/>
          <w:sz w:val="24"/>
          <w:szCs w:val="24"/>
        </w:rPr>
        <w:t xml:space="preserve">historically black cemetery Wolf Den was uprooted and relocated. </w:t>
      </w:r>
      <w:commentRangeEnd w:id="51"/>
      <w:r>
        <w:rPr>
          <w:rStyle w:val="CommentReference"/>
        </w:rPr>
        <w:commentReference w:id="51"/>
      </w:r>
      <w:r w:rsidRPr="00BE7616">
        <w:rPr>
          <w:rFonts w:ascii="Times New Roman" w:hAnsi="Times New Roman" w:cs="Times New Roman"/>
          <w:sz w:val="24"/>
          <w:szCs w:val="24"/>
        </w:rPr>
        <w:t xml:space="preserve">Power in local governments can be traced back to holding of wealth, as running for office requires influence and platform. </w:t>
      </w:r>
      <w:proofErr w:type="gramStart"/>
      <w:r w:rsidRPr="00BE7616">
        <w:rPr>
          <w:rFonts w:ascii="Times New Roman" w:hAnsi="Times New Roman" w:cs="Times New Roman"/>
          <w:sz w:val="24"/>
          <w:szCs w:val="24"/>
        </w:rPr>
        <w:t>All of</w:t>
      </w:r>
      <w:proofErr w:type="gramEnd"/>
      <w:r w:rsidRPr="00BE7616">
        <w:rPr>
          <w:rFonts w:ascii="Times New Roman" w:hAnsi="Times New Roman" w:cs="Times New Roman"/>
          <w:sz w:val="24"/>
          <w:szCs w:val="24"/>
        </w:rPr>
        <w:t xml:space="preserve"> these decisions to disturb and forget about cemeteries can be traced back to decisions made in governments, almost always with </w:t>
      </w:r>
      <w:proofErr w:type="spellStart"/>
      <w:r w:rsidRPr="00BE7616">
        <w:rPr>
          <w:rFonts w:ascii="Times New Roman" w:hAnsi="Times New Roman" w:cs="Times New Roman"/>
          <w:sz w:val="24"/>
          <w:szCs w:val="24"/>
        </w:rPr>
        <w:t>Durhams</w:t>
      </w:r>
      <w:proofErr w:type="spellEnd"/>
      <w:r w:rsidRPr="00BE7616">
        <w:rPr>
          <w:rFonts w:ascii="Times New Roman" w:hAnsi="Times New Roman" w:cs="Times New Roman"/>
          <w:sz w:val="24"/>
          <w:szCs w:val="24"/>
        </w:rPr>
        <w:t xml:space="preserve"> black community getting the short end of the stick.  </w:t>
      </w:r>
    </w:p>
    <w:p w14:paraId="0000000E" w14:textId="77777777" w:rsidR="00B31C5B" w:rsidRPr="00BE7616" w:rsidDel="00BE7616" w:rsidRDefault="00B31C5B">
      <w:pPr>
        <w:spacing w:line="480" w:lineRule="auto"/>
        <w:ind w:firstLine="720"/>
        <w:rPr>
          <w:del w:id="52" w:author="Andrew Tharler" w:date="2021-11-18T18:51:00Z"/>
          <w:rFonts w:ascii="Times New Roman" w:hAnsi="Times New Roman" w:cs="Times New Roman"/>
          <w:sz w:val="24"/>
          <w:szCs w:val="24"/>
        </w:rPr>
      </w:pPr>
    </w:p>
    <w:p w14:paraId="0000000F" w14:textId="77777777" w:rsidR="00B31C5B" w:rsidRPr="00BE7616" w:rsidRDefault="00B31C5B">
      <w:pPr>
        <w:spacing w:line="480" w:lineRule="auto"/>
        <w:ind w:firstLine="720"/>
        <w:rPr>
          <w:rFonts w:ascii="Times New Roman" w:hAnsi="Times New Roman" w:cs="Times New Roman"/>
          <w:sz w:val="24"/>
          <w:szCs w:val="24"/>
        </w:rPr>
      </w:pPr>
    </w:p>
    <w:p w14:paraId="00000010" w14:textId="77777777" w:rsidR="00B31C5B" w:rsidRPr="00BE7616" w:rsidRDefault="00BE7616">
      <w:pPr>
        <w:spacing w:line="480" w:lineRule="auto"/>
        <w:ind w:firstLine="720"/>
        <w:rPr>
          <w:rFonts w:ascii="Times New Roman" w:hAnsi="Times New Roman" w:cs="Times New Roman"/>
          <w:sz w:val="24"/>
          <w:szCs w:val="24"/>
        </w:rPr>
      </w:pPr>
      <w:r w:rsidRPr="00BE7616">
        <w:rPr>
          <w:rFonts w:ascii="Times New Roman" w:hAnsi="Times New Roman" w:cs="Times New Roman"/>
          <w:sz w:val="24"/>
          <w:szCs w:val="24"/>
        </w:rPr>
        <w:t xml:space="preserve">After looking at </w:t>
      </w:r>
      <w:proofErr w:type="gramStart"/>
      <w:r w:rsidRPr="00BE7616">
        <w:rPr>
          <w:rFonts w:ascii="Times New Roman" w:hAnsi="Times New Roman" w:cs="Times New Roman"/>
          <w:sz w:val="24"/>
          <w:szCs w:val="24"/>
        </w:rPr>
        <w:t>all of</w:t>
      </w:r>
      <w:proofErr w:type="gramEnd"/>
      <w:r w:rsidRPr="00BE7616">
        <w:rPr>
          <w:rFonts w:ascii="Times New Roman" w:hAnsi="Times New Roman" w:cs="Times New Roman"/>
          <w:sz w:val="24"/>
          <w:szCs w:val="24"/>
        </w:rPr>
        <w:t xml:space="preserve"> this data critically, it is clear that blacks in Durham have not had the same opportunity to create wealth compared to the white community. Not only is this seen during the lifespans of this community, but also when being put to rest. Thankfully, our team's survey will help bring awareness to this topic and with the help of Friends of Geer cemetery change can be made to recognize this sacred burial ground again. Wealth inequalities in this area are still very apparent, with Black </w:t>
      </w:r>
      <w:proofErr w:type="spellStart"/>
      <w:r w:rsidRPr="00BE7616">
        <w:rPr>
          <w:rFonts w:ascii="Times New Roman" w:hAnsi="Times New Roman" w:cs="Times New Roman"/>
          <w:sz w:val="24"/>
          <w:szCs w:val="24"/>
        </w:rPr>
        <w:t>Durhamites</w:t>
      </w:r>
      <w:proofErr w:type="spellEnd"/>
      <w:r w:rsidRPr="00BE7616">
        <w:rPr>
          <w:rFonts w:ascii="Times New Roman" w:hAnsi="Times New Roman" w:cs="Times New Roman"/>
          <w:sz w:val="24"/>
          <w:szCs w:val="24"/>
        </w:rPr>
        <w:t xml:space="preserve"> being twice as likely to be impoverished compared to whites (DeMarco). Change is underway, and understanding the past is the quickest way to realize what is happening all over again with gentrification in Durham. History does not have to repeat itself although, with initiatives to create equity among racial barriers. After getting an introduction to the complex nature of Durham's past, I ask readers to leave with cognizance of an </w:t>
      </w:r>
      <w:proofErr w:type="gramStart"/>
      <w:r w:rsidRPr="00BE7616">
        <w:rPr>
          <w:rFonts w:ascii="Times New Roman" w:hAnsi="Times New Roman" w:cs="Times New Roman"/>
          <w:sz w:val="24"/>
          <w:szCs w:val="24"/>
        </w:rPr>
        <w:t>ever changing</w:t>
      </w:r>
      <w:proofErr w:type="gramEnd"/>
      <w:r w:rsidRPr="00BE7616">
        <w:rPr>
          <w:rFonts w:ascii="Times New Roman" w:hAnsi="Times New Roman" w:cs="Times New Roman"/>
          <w:sz w:val="24"/>
          <w:szCs w:val="24"/>
        </w:rPr>
        <w:t xml:space="preserve"> landscape with deep ties to the </w:t>
      </w:r>
      <w:commentRangeStart w:id="53"/>
      <w:r w:rsidRPr="00BE7616">
        <w:rPr>
          <w:rFonts w:ascii="Times New Roman" w:hAnsi="Times New Roman" w:cs="Times New Roman"/>
          <w:sz w:val="24"/>
          <w:szCs w:val="24"/>
        </w:rPr>
        <w:t>buried</w:t>
      </w:r>
      <w:commentRangeEnd w:id="53"/>
      <w:r>
        <w:rPr>
          <w:rStyle w:val="CommentReference"/>
        </w:rPr>
        <w:commentReference w:id="53"/>
      </w:r>
      <w:r w:rsidRPr="00BE7616">
        <w:rPr>
          <w:rFonts w:ascii="Times New Roman" w:hAnsi="Times New Roman" w:cs="Times New Roman"/>
          <w:sz w:val="24"/>
          <w:szCs w:val="24"/>
        </w:rPr>
        <w:t xml:space="preserve">. </w:t>
      </w:r>
    </w:p>
    <w:p w14:paraId="00000011" w14:textId="77777777" w:rsidR="00B31C5B" w:rsidRPr="00BE7616" w:rsidRDefault="00B31C5B">
      <w:pPr>
        <w:spacing w:line="480" w:lineRule="auto"/>
        <w:ind w:firstLine="720"/>
        <w:rPr>
          <w:rFonts w:ascii="Times New Roman" w:hAnsi="Times New Roman" w:cs="Times New Roman"/>
          <w:sz w:val="24"/>
          <w:szCs w:val="24"/>
        </w:rPr>
      </w:pPr>
    </w:p>
    <w:sectPr w:rsidR="00B31C5B" w:rsidRPr="00BE76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Tharler" w:date="2021-11-19T17:00:00Z" w:initials="AT">
    <w:p w14:paraId="0BF35D1C" w14:textId="46CD9112" w:rsidR="00D32703" w:rsidRDefault="00D32703">
      <w:pPr>
        <w:pStyle w:val="CommentText"/>
      </w:pPr>
      <w:r>
        <w:rPr>
          <w:rStyle w:val="CommentReference"/>
        </w:rPr>
        <w:annotationRef/>
      </w:r>
      <w:r>
        <w:t>Don't forget the header</w:t>
      </w:r>
    </w:p>
  </w:comment>
  <w:comment w:id="11" w:author="Andrew Tharler" w:date="2021-11-18T18:42:00Z" w:initials="AT">
    <w:p w14:paraId="7FFA296E" w14:textId="34AF76E8" w:rsidR="00425BA3" w:rsidRDefault="00425BA3">
      <w:pPr>
        <w:pStyle w:val="CommentText"/>
      </w:pPr>
      <w:r>
        <w:rPr>
          <w:rStyle w:val="CommentReference"/>
        </w:rPr>
        <w:annotationRef/>
      </w:r>
      <w:r>
        <w:t>Ok these sentences are on the right track, but they're too vague for a thesis. You're right, we could look at material, size, etc. and learn something. But tell us exactly what it is that you have learned. What question are you trying to answer, and what argument are you making?</w:t>
      </w:r>
    </w:p>
  </w:comment>
  <w:comment w:id="19" w:author="Andrew Tharler" w:date="2021-11-18T18:44:00Z" w:initials="AT">
    <w:p w14:paraId="0F1ABEAA" w14:textId="610B79B4" w:rsidR="00425BA3" w:rsidRDefault="00425BA3">
      <w:pPr>
        <w:pStyle w:val="CommentText"/>
      </w:pPr>
      <w:r>
        <w:rPr>
          <w:rStyle w:val="CommentReference"/>
        </w:rPr>
        <w:annotationRef/>
      </w:r>
      <w:r>
        <w:t>Awkward phrasing. Why not: "We then surveyed Geer Cemetery..."</w:t>
      </w:r>
    </w:p>
  </w:comment>
  <w:comment w:id="22" w:author="Andrew Tharler" w:date="2021-11-18T18:46:00Z" w:initials="AT">
    <w:p w14:paraId="096302D6" w14:textId="0B67D48D" w:rsidR="00425BA3" w:rsidRDefault="00425BA3">
      <w:pPr>
        <w:pStyle w:val="CommentText"/>
      </w:pPr>
      <w:r>
        <w:rPr>
          <w:rStyle w:val="CommentReference"/>
        </w:rPr>
        <w:annotationRef/>
      </w:r>
      <w:r>
        <w:t>What types of data were we collecting?</w:t>
      </w:r>
    </w:p>
  </w:comment>
  <w:comment w:id="23" w:author="Andrew Tharler" w:date="2021-11-18T18:46:00Z" w:initials="AT">
    <w:p w14:paraId="10BA05A7" w14:textId="67D59FDE" w:rsidR="00425BA3" w:rsidRDefault="00425BA3">
      <w:pPr>
        <w:pStyle w:val="CommentText"/>
      </w:pPr>
      <w:r>
        <w:rPr>
          <w:rStyle w:val="CommentReference"/>
        </w:rPr>
        <w:annotationRef/>
      </w:r>
      <w:r>
        <w:t>In the methodology, also tell us how you decided to analyze the data.</w:t>
      </w:r>
    </w:p>
  </w:comment>
  <w:comment w:id="24" w:author="Andrew Tharler" w:date="2021-11-18T18:45:00Z" w:initials="AT">
    <w:p w14:paraId="5865845B" w14:textId="343FDACF" w:rsidR="00425BA3" w:rsidRDefault="00425BA3">
      <w:pPr>
        <w:pStyle w:val="CommentText"/>
      </w:pPr>
      <w:r>
        <w:rPr>
          <w:rStyle w:val="CommentReference"/>
        </w:rPr>
        <w:annotationRef/>
      </w:r>
      <w:r>
        <w:t>You can be more specific and analytical in your topic sentence. What differences do you see in the material?</w:t>
      </w:r>
    </w:p>
  </w:comment>
  <w:comment w:id="25" w:author="Andrew Tharler" w:date="2021-11-18T18:48:00Z" w:initials="AT">
    <w:p w14:paraId="64238CC2" w14:textId="792FDD99" w:rsidR="00425BA3" w:rsidRDefault="00425BA3">
      <w:pPr>
        <w:pStyle w:val="CommentText"/>
      </w:pPr>
      <w:r>
        <w:rPr>
          <w:rStyle w:val="CommentReference"/>
        </w:rPr>
        <w:annotationRef/>
      </w:r>
      <w:r>
        <w:t>What are the actual numbers? You can describe the data in much more detail</w:t>
      </w:r>
    </w:p>
  </w:comment>
  <w:comment w:id="26" w:author="Andrew Tharler" w:date="2021-11-18T18:46:00Z" w:initials="AT">
    <w:p w14:paraId="2951DC5F" w14:textId="796CBD98" w:rsidR="00425BA3" w:rsidRDefault="00425BA3">
      <w:pPr>
        <w:pStyle w:val="CommentText"/>
      </w:pPr>
      <w:r>
        <w:rPr>
          <w:rStyle w:val="CommentReference"/>
        </w:rPr>
        <w:annotationRef/>
      </w:r>
      <w:r>
        <w:t>Can you find a way to make this more concise?</w:t>
      </w:r>
    </w:p>
  </w:comment>
  <w:comment w:id="27" w:author="Andrew Tharler" w:date="2021-11-18T18:47:00Z" w:initials="AT">
    <w:p w14:paraId="05832D88" w14:textId="1E2A9F07" w:rsidR="00425BA3" w:rsidRDefault="00425BA3">
      <w:pPr>
        <w:pStyle w:val="CommentText"/>
      </w:pPr>
      <w:r>
        <w:rPr>
          <w:rStyle w:val="CommentReference"/>
        </w:rPr>
        <w:annotationRef/>
      </w:r>
      <w:r>
        <w:t>Don't forget to include figures in the final draft</w:t>
      </w:r>
    </w:p>
  </w:comment>
  <w:comment w:id="28" w:author="Andrew Tharler" w:date="2021-11-18T18:47:00Z" w:initials="AT">
    <w:p w14:paraId="5BB257D8" w14:textId="036F117E" w:rsidR="00425BA3" w:rsidRDefault="00425BA3">
      <w:pPr>
        <w:pStyle w:val="CommentText"/>
      </w:pPr>
      <w:r>
        <w:rPr>
          <w:rStyle w:val="CommentReference"/>
        </w:rPr>
        <w:annotationRef/>
      </w:r>
      <w:r>
        <w:t>This is another wordy phrase that you can probably eliminate. It doesn't contribute much to this sentence</w:t>
      </w:r>
    </w:p>
  </w:comment>
  <w:comment w:id="29" w:author="Andrew Tharler" w:date="2021-11-18T18:48:00Z" w:initials="AT">
    <w:p w14:paraId="3C552E3E" w14:textId="584C2627" w:rsidR="00425BA3" w:rsidRDefault="00425BA3">
      <w:pPr>
        <w:pStyle w:val="CommentText"/>
      </w:pPr>
      <w:r>
        <w:rPr>
          <w:rStyle w:val="CommentReference"/>
        </w:rPr>
        <w:annotationRef/>
      </w:r>
      <w:r>
        <w:t>Watch for passive voice and over-use of the verb "to be"</w:t>
      </w:r>
    </w:p>
  </w:comment>
  <w:comment w:id="30" w:author="Andrew Tharler" w:date="2021-11-18T18:49:00Z" w:initials="AT">
    <w:p w14:paraId="7C607E6E" w14:textId="29EA9BA3" w:rsidR="00425BA3" w:rsidRDefault="00425BA3">
      <w:pPr>
        <w:pStyle w:val="CommentText"/>
      </w:pPr>
      <w:r>
        <w:rPr>
          <w:rStyle w:val="CommentReference"/>
        </w:rPr>
        <w:annotationRef/>
      </w:r>
      <w:r>
        <w:t>What did they do?</w:t>
      </w:r>
    </w:p>
  </w:comment>
  <w:comment w:id="31" w:author="Andrew Tharler" w:date="2021-11-18T18:49:00Z" w:initials="AT">
    <w:p w14:paraId="286183EC" w14:textId="19F6E16B" w:rsidR="00425BA3" w:rsidRDefault="00425BA3">
      <w:pPr>
        <w:pStyle w:val="CommentText"/>
      </w:pPr>
      <w:r>
        <w:rPr>
          <w:rStyle w:val="CommentReference"/>
        </w:rPr>
        <w:annotationRef/>
      </w:r>
      <w:r>
        <w:t>Are you sure that the marble markers at Geer all belong to wealthier individuals?</w:t>
      </w:r>
    </w:p>
  </w:comment>
  <w:comment w:id="32" w:author="Andrew Tharler" w:date="2021-11-18T18:49:00Z" w:initials="AT">
    <w:p w14:paraId="2F328231" w14:textId="348D02C0" w:rsidR="00425BA3" w:rsidRDefault="00425BA3">
      <w:pPr>
        <w:pStyle w:val="CommentText"/>
      </w:pPr>
      <w:r>
        <w:rPr>
          <w:rStyle w:val="CommentReference"/>
        </w:rPr>
        <w:annotationRef/>
      </w:r>
      <w:r>
        <w:t>I think you can break this paragraph up. First discuss the data in much greater detail. Then try to explain the differences you notice in material by considering wealth and investment from different communities</w:t>
      </w:r>
    </w:p>
  </w:comment>
  <w:comment w:id="33" w:author="Andrew Tharler" w:date="2021-11-18T18:50:00Z" w:initials="AT">
    <w:p w14:paraId="3B8B177B" w14:textId="726FF885" w:rsidR="00BE7616" w:rsidRDefault="00BE7616">
      <w:pPr>
        <w:pStyle w:val="CommentText"/>
      </w:pPr>
      <w:r>
        <w:rPr>
          <w:rStyle w:val="CommentReference"/>
        </w:rPr>
        <w:annotationRef/>
      </w:r>
      <w:proofErr w:type="gramStart"/>
      <w:r>
        <w:t>Again</w:t>
      </w:r>
      <w:proofErr w:type="gramEnd"/>
      <w:r>
        <w:t xml:space="preserve"> you need to discuss the data in more detail</w:t>
      </w:r>
    </w:p>
  </w:comment>
  <w:comment w:id="39" w:author="Andrew Tharler" w:date="2021-11-18T18:51:00Z" w:initials="AT">
    <w:p w14:paraId="71E6A515" w14:textId="5DFBB40E" w:rsidR="00BE7616" w:rsidRDefault="00BE7616">
      <w:pPr>
        <w:pStyle w:val="CommentText"/>
      </w:pPr>
      <w:r>
        <w:rPr>
          <w:rStyle w:val="CommentReference"/>
        </w:rPr>
        <w:annotationRef/>
      </w:r>
      <w:r>
        <w:t>New paragraph?</w:t>
      </w:r>
    </w:p>
  </w:comment>
  <w:comment w:id="43" w:author="Andrew Tharler" w:date="2021-11-18T18:52:00Z" w:initials="AT">
    <w:p w14:paraId="1C376AD9" w14:textId="6D38365A" w:rsidR="00BE7616" w:rsidRDefault="00BE7616">
      <w:pPr>
        <w:pStyle w:val="CommentText"/>
      </w:pPr>
      <w:r>
        <w:rPr>
          <w:rStyle w:val="CommentReference"/>
        </w:rPr>
        <w:annotationRef/>
      </w:r>
      <w:r>
        <w:t>Too broad</w:t>
      </w:r>
    </w:p>
  </w:comment>
  <w:comment w:id="44" w:author="Andrew Tharler" w:date="2021-11-18T18:52:00Z" w:initials="AT">
    <w:p w14:paraId="2089F9EE" w14:textId="31D88DE9" w:rsidR="00BE7616" w:rsidRDefault="00BE7616">
      <w:pPr>
        <w:pStyle w:val="CommentText"/>
      </w:pPr>
      <w:r>
        <w:rPr>
          <w:rStyle w:val="CommentReference"/>
        </w:rPr>
        <w:annotationRef/>
      </w:r>
      <w:r>
        <w:t>You haven't told us what these average ages are</w:t>
      </w:r>
    </w:p>
  </w:comment>
  <w:comment w:id="45" w:author="Andrew Tharler" w:date="2021-11-18T18:55:00Z" w:initials="AT">
    <w:p w14:paraId="7F7C67C6" w14:textId="1055D8CA" w:rsidR="00BE7616" w:rsidRDefault="00BE7616">
      <w:pPr>
        <w:pStyle w:val="CommentText"/>
      </w:pPr>
      <w:r>
        <w:rPr>
          <w:rStyle w:val="CommentReference"/>
        </w:rPr>
        <w:annotationRef/>
      </w:r>
      <w:r>
        <w:t>Source?</w:t>
      </w:r>
    </w:p>
  </w:comment>
  <w:comment w:id="46" w:author="Andrew Tharler" w:date="2021-11-18T18:56:00Z" w:initials="AT">
    <w:p w14:paraId="119B29AD" w14:textId="4681CC7E" w:rsidR="00BE7616" w:rsidRDefault="00BE7616">
      <w:pPr>
        <w:pStyle w:val="CommentText"/>
      </w:pPr>
      <w:r>
        <w:rPr>
          <w:rStyle w:val="CommentReference"/>
        </w:rPr>
        <w:annotationRef/>
      </w:r>
      <w:r>
        <w:t xml:space="preserve">you're covering a lot in this paper, including material, decoration, size, age of death, </w:t>
      </w:r>
      <w:r w:rsidR="00D32703">
        <w:t>preservation</w:t>
      </w:r>
      <w:r>
        <w:t xml:space="preserve"> I think it would be worth narrowing your focus</w:t>
      </w:r>
    </w:p>
  </w:comment>
  <w:comment w:id="47" w:author="Andrew Tharler" w:date="2021-11-18T18:55:00Z" w:initials="AT">
    <w:p w14:paraId="50473F57" w14:textId="69DEB890" w:rsidR="00BE7616" w:rsidRDefault="00BE7616">
      <w:pPr>
        <w:pStyle w:val="CommentText"/>
      </w:pPr>
      <w:r>
        <w:rPr>
          <w:rStyle w:val="CommentReference"/>
        </w:rPr>
        <w:annotationRef/>
      </w:r>
      <w:r>
        <w:t>Source?</w:t>
      </w:r>
    </w:p>
  </w:comment>
  <w:comment w:id="49" w:author="Andrew Tharler" w:date="2021-11-18T18:56:00Z" w:initials="AT">
    <w:p w14:paraId="7597E458" w14:textId="1C89A899" w:rsidR="00BE7616" w:rsidRDefault="00BE7616">
      <w:pPr>
        <w:pStyle w:val="CommentText"/>
      </w:pPr>
      <w:r>
        <w:rPr>
          <w:rStyle w:val="CommentReference"/>
        </w:rPr>
        <w:annotationRef/>
      </w:r>
      <w:r>
        <w:t>More analytical topic sentence</w:t>
      </w:r>
    </w:p>
  </w:comment>
  <w:comment w:id="50" w:author="Andrew Tharler" w:date="2021-11-18T18:57:00Z" w:initials="AT">
    <w:p w14:paraId="321FF987" w14:textId="77C0F74F" w:rsidR="00BE7616" w:rsidRDefault="00BE7616">
      <w:pPr>
        <w:pStyle w:val="CommentText"/>
      </w:pPr>
      <w:r>
        <w:rPr>
          <w:rStyle w:val="CommentReference"/>
        </w:rPr>
        <w:annotationRef/>
      </w:r>
      <w:r>
        <w:t>Worth noting that Beechwood is a Black cemetery</w:t>
      </w:r>
    </w:p>
  </w:comment>
  <w:comment w:id="51" w:author="Andrew Tharler" w:date="2021-11-18T18:57:00Z" w:initials="AT">
    <w:p w14:paraId="2D72E90F" w14:textId="75FFB350" w:rsidR="00BE7616" w:rsidRDefault="00BE7616">
      <w:pPr>
        <w:pStyle w:val="CommentText"/>
      </w:pPr>
      <w:r>
        <w:rPr>
          <w:rStyle w:val="CommentReference"/>
        </w:rPr>
        <w:annotationRef/>
      </w:r>
      <w:r>
        <w:t>Source?</w:t>
      </w:r>
    </w:p>
  </w:comment>
  <w:comment w:id="53" w:author="Andrew Tharler" w:date="2021-11-18T18:58:00Z" w:initials="AT">
    <w:p w14:paraId="0EB0B2A3" w14:textId="7D25CC41" w:rsidR="00BE7616" w:rsidRDefault="00BE7616">
      <w:pPr>
        <w:pStyle w:val="CommentText"/>
      </w:pPr>
      <w:r>
        <w:rPr>
          <w:rStyle w:val="CommentReference"/>
        </w:rPr>
        <w:annotationRef/>
      </w:r>
      <w:r>
        <w:t>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35D1C" w15:done="0"/>
  <w15:commentEx w15:paraId="7FFA296E" w15:done="0"/>
  <w15:commentEx w15:paraId="0F1ABEAA" w15:done="0"/>
  <w15:commentEx w15:paraId="096302D6" w15:done="0"/>
  <w15:commentEx w15:paraId="10BA05A7" w15:done="0"/>
  <w15:commentEx w15:paraId="5865845B" w15:done="0"/>
  <w15:commentEx w15:paraId="64238CC2" w15:done="0"/>
  <w15:commentEx w15:paraId="2951DC5F" w15:done="0"/>
  <w15:commentEx w15:paraId="05832D88" w15:done="0"/>
  <w15:commentEx w15:paraId="5BB257D8" w15:done="0"/>
  <w15:commentEx w15:paraId="3C552E3E" w15:done="0"/>
  <w15:commentEx w15:paraId="7C607E6E" w15:done="0"/>
  <w15:commentEx w15:paraId="286183EC" w15:done="0"/>
  <w15:commentEx w15:paraId="2F328231" w15:done="0"/>
  <w15:commentEx w15:paraId="3B8B177B" w15:done="0"/>
  <w15:commentEx w15:paraId="71E6A515" w15:done="0"/>
  <w15:commentEx w15:paraId="1C376AD9" w15:done="0"/>
  <w15:commentEx w15:paraId="2089F9EE" w15:done="0"/>
  <w15:commentEx w15:paraId="7F7C67C6" w15:done="0"/>
  <w15:commentEx w15:paraId="119B29AD" w15:done="0"/>
  <w15:commentEx w15:paraId="50473F57" w15:done="0"/>
  <w15:commentEx w15:paraId="7597E458" w15:done="0"/>
  <w15:commentEx w15:paraId="321FF987" w15:done="0"/>
  <w15:commentEx w15:paraId="2D72E90F" w15:done="0"/>
  <w15:commentEx w15:paraId="0EB0B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56CB" w16cex:dateUtc="2021-11-19T22:00:00Z"/>
  <w16cex:commentExtensible w16cex:durableId="25411D18" w16cex:dateUtc="2021-11-18T23:42:00Z"/>
  <w16cex:commentExtensible w16cex:durableId="25411D79" w16cex:dateUtc="2021-11-18T23:44:00Z"/>
  <w16cex:commentExtensible w16cex:durableId="25411E00" w16cex:dateUtc="2021-11-18T23:46:00Z"/>
  <w16cex:commentExtensible w16cex:durableId="25411DF0" w16cex:dateUtc="2021-11-18T23:46:00Z"/>
  <w16cex:commentExtensible w16cex:durableId="25411DDC" w16cex:dateUtc="2021-11-18T23:45:00Z"/>
  <w16cex:commentExtensible w16cex:durableId="25411E66" w16cex:dateUtc="2021-11-18T23:48:00Z"/>
  <w16cex:commentExtensible w16cex:durableId="25411E1D" w16cex:dateUtc="2021-11-18T23:46:00Z"/>
  <w16cex:commentExtensible w16cex:durableId="25411E54" w16cex:dateUtc="2021-11-18T23:47:00Z"/>
  <w16cex:commentExtensible w16cex:durableId="25411E34" w16cex:dateUtc="2021-11-18T23:47:00Z"/>
  <w16cex:commentExtensible w16cex:durableId="25411E87" w16cex:dateUtc="2021-11-18T23:48:00Z"/>
  <w16cex:commentExtensible w16cex:durableId="25411EA1" w16cex:dateUtc="2021-11-18T23:49:00Z"/>
  <w16cex:commentExtensible w16cex:durableId="25411EB7" w16cex:dateUtc="2021-11-18T23:49:00Z"/>
  <w16cex:commentExtensible w16cex:durableId="25411ECA" w16cex:dateUtc="2021-11-18T23:49:00Z"/>
  <w16cex:commentExtensible w16cex:durableId="25411F0D" w16cex:dateUtc="2021-11-18T23:50:00Z"/>
  <w16cex:commentExtensible w16cex:durableId="25411F2B" w16cex:dateUtc="2021-11-18T23:51:00Z"/>
  <w16cex:commentExtensible w16cex:durableId="25411F50" w16cex:dateUtc="2021-11-18T23:52:00Z"/>
  <w16cex:commentExtensible w16cex:durableId="25411F64" w16cex:dateUtc="2021-11-18T23:52:00Z"/>
  <w16cex:commentExtensible w16cex:durableId="25412028" w16cex:dateUtc="2021-11-18T23:55:00Z"/>
  <w16cex:commentExtensible w16cex:durableId="25412045" w16cex:dateUtc="2021-11-18T23:56:00Z"/>
  <w16cex:commentExtensible w16cex:durableId="2541203B" w16cex:dateUtc="2021-11-18T23:55:00Z"/>
  <w16cex:commentExtensible w16cex:durableId="25412075" w16cex:dateUtc="2021-11-18T23:56:00Z"/>
  <w16cex:commentExtensible w16cex:durableId="2541209D" w16cex:dateUtc="2021-11-18T23:57:00Z"/>
  <w16cex:commentExtensible w16cex:durableId="254120B2" w16cex:dateUtc="2021-11-18T23:57:00Z"/>
  <w16cex:commentExtensible w16cex:durableId="254120D0" w16cex:dateUtc="2021-11-18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35D1C" w16cid:durableId="254256CB"/>
  <w16cid:commentId w16cid:paraId="7FFA296E" w16cid:durableId="25411D18"/>
  <w16cid:commentId w16cid:paraId="0F1ABEAA" w16cid:durableId="25411D79"/>
  <w16cid:commentId w16cid:paraId="096302D6" w16cid:durableId="25411E00"/>
  <w16cid:commentId w16cid:paraId="10BA05A7" w16cid:durableId="25411DF0"/>
  <w16cid:commentId w16cid:paraId="5865845B" w16cid:durableId="25411DDC"/>
  <w16cid:commentId w16cid:paraId="64238CC2" w16cid:durableId="25411E66"/>
  <w16cid:commentId w16cid:paraId="2951DC5F" w16cid:durableId="25411E1D"/>
  <w16cid:commentId w16cid:paraId="05832D88" w16cid:durableId="25411E54"/>
  <w16cid:commentId w16cid:paraId="5BB257D8" w16cid:durableId="25411E34"/>
  <w16cid:commentId w16cid:paraId="3C552E3E" w16cid:durableId="25411E87"/>
  <w16cid:commentId w16cid:paraId="7C607E6E" w16cid:durableId="25411EA1"/>
  <w16cid:commentId w16cid:paraId="286183EC" w16cid:durableId="25411EB7"/>
  <w16cid:commentId w16cid:paraId="2F328231" w16cid:durableId="25411ECA"/>
  <w16cid:commentId w16cid:paraId="3B8B177B" w16cid:durableId="25411F0D"/>
  <w16cid:commentId w16cid:paraId="71E6A515" w16cid:durableId="25411F2B"/>
  <w16cid:commentId w16cid:paraId="1C376AD9" w16cid:durableId="25411F50"/>
  <w16cid:commentId w16cid:paraId="2089F9EE" w16cid:durableId="25411F64"/>
  <w16cid:commentId w16cid:paraId="7F7C67C6" w16cid:durableId="25412028"/>
  <w16cid:commentId w16cid:paraId="119B29AD" w16cid:durableId="25412045"/>
  <w16cid:commentId w16cid:paraId="50473F57" w16cid:durableId="2541203B"/>
  <w16cid:commentId w16cid:paraId="7597E458" w16cid:durableId="25412075"/>
  <w16cid:commentId w16cid:paraId="321FF987" w16cid:durableId="2541209D"/>
  <w16cid:commentId w16cid:paraId="2D72E90F" w16cid:durableId="254120B2"/>
  <w16cid:commentId w16cid:paraId="0EB0B2A3" w16cid:durableId="254120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Tharler">
    <w15:presenceInfo w15:providerId="AD" w15:userId="S::atharler@brynmawr.edu::1994e162-411a-412b-92be-61e1d0077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5B"/>
    <w:rsid w:val="00425BA3"/>
    <w:rsid w:val="006418C3"/>
    <w:rsid w:val="00B31C5B"/>
    <w:rsid w:val="00BE7616"/>
    <w:rsid w:val="00D3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9EE57"/>
  <w15:docId w15:val="{3BAC51E0-4D76-E642-BC2F-231C0EA2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25BA3"/>
    <w:rPr>
      <w:sz w:val="16"/>
      <w:szCs w:val="16"/>
    </w:rPr>
  </w:style>
  <w:style w:type="paragraph" w:styleId="CommentText">
    <w:name w:val="annotation text"/>
    <w:basedOn w:val="Normal"/>
    <w:link w:val="CommentTextChar"/>
    <w:uiPriority w:val="99"/>
    <w:semiHidden/>
    <w:unhideWhenUsed/>
    <w:rsid w:val="00425BA3"/>
    <w:pPr>
      <w:spacing w:line="240" w:lineRule="auto"/>
    </w:pPr>
    <w:rPr>
      <w:sz w:val="20"/>
      <w:szCs w:val="20"/>
    </w:rPr>
  </w:style>
  <w:style w:type="character" w:customStyle="1" w:styleId="CommentTextChar">
    <w:name w:val="Comment Text Char"/>
    <w:basedOn w:val="DefaultParagraphFont"/>
    <w:link w:val="CommentText"/>
    <w:uiPriority w:val="99"/>
    <w:semiHidden/>
    <w:rsid w:val="00425BA3"/>
    <w:rPr>
      <w:sz w:val="20"/>
      <w:szCs w:val="20"/>
    </w:rPr>
  </w:style>
  <w:style w:type="paragraph" w:styleId="CommentSubject">
    <w:name w:val="annotation subject"/>
    <w:basedOn w:val="CommentText"/>
    <w:next w:val="CommentText"/>
    <w:link w:val="CommentSubjectChar"/>
    <w:uiPriority w:val="99"/>
    <w:semiHidden/>
    <w:unhideWhenUsed/>
    <w:rsid w:val="00425BA3"/>
    <w:rPr>
      <w:b/>
      <w:bCs/>
    </w:rPr>
  </w:style>
  <w:style w:type="character" w:customStyle="1" w:styleId="CommentSubjectChar">
    <w:name w:val="Comment Subject Char"/>
    <w:basedOn w:val="CommentTextChar"/>
    <w:link w:val="CommentSubject"/>
    <w:uiPriority w:val="99"/>
    <w:semiHidden/>
    <w:rsid w:val="00425BA3"/>
    <w:rPr>
      <w:b/>
      <w:bCs/>
      <w:sz w:val="20"/>
      <w:szCs w:val="20"/>
    </w:rPr>
  </w:style>
  <w:style w:type="paragraph" w:styleId="Revision">
    <w:name w:val="Revision"/>
    <w:hidden/>
    <w:uiPriority w:val="99"/>
    <w:semiHidden/>
    <w:rsid w:val="00BE761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Tharler</cp:lastModifiedBy>
  <cp:revision>3</cp:revision>
  <dcterms:created xsi:type="dcterms:W3CDTF">2021-11-18T23:40:00Z</dcterms:created>
  <dcterms:modified xsi:type="dcterms:W3CDTF">2021-11-19T22:20:00Z</dcterms:modified>
</cp:coreProperties>
</file>